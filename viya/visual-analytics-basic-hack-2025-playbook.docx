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62FD6" w14:textId="3E07BC2C" w:rsidR="00A07D01" w:rsidRDefault="00534276" w:rsidP="00A07D01">
      <w:pPr>
        <w:pStyle w:val="Heading1"/>
      </w:pPr>
      <w:commentRangeStart w:id="0"/>
      <w:commentRangeStart w:id="1"/>
      <w:r>
        <w:t>Exploring Data</w:t>
      </w:r>
      <w:r w:rsidR="00B83455">
        <w:t xml:space="preserve"> with </w:t>
      </w:r>
      <w:r w:rsidR="00A07D01">
        <w:t>SAS</w:t>
      </w:r>
      <w:r w:rsidR="00B83455">
        <w:t xml:space="preserve"> Visual Analytics</w:t>
      </w:r>
      <w:commentRangeEnd w:id="0"/>
      <w:r w:rsidR="00C57A23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commentRangeEnd w:id="1"/>
      <w:r w:rsidR="00156D94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5338B366" w14:textId="61C8CBBE" w:rsidR="00A07D01" w:rsidRDefault="00A07D01" w:rsidP="00A07D01">
      <w:pPr>
        <w:pStyle w:val="Heading2"/>
      </w:pPr>
      <w:r>
        <w:t>Description</w:t>
      </w:r>
    </w:p>
    <w:p w14:paraId="68706896" w14:textId="77FCF651" w:rsidR="00A07D01" w:rsidRPr="00A07D01" w:rsidRDefault="00A07D01" w:rsidP="00A07D01">
      <w:r>
        <w:t xml:space="preserve">This use case walks through a </w:t>
      </w:r>
      <w:r w:rsidR="00534276">
        <w:t xml:space="preserve">basic visualization task within SAS Visual </w:t>
      </w:r>
      <w:r w:rsidR="00AC0CF4">
        <w:t>Analytics</w:t>
      </w:r>
      <w:r>
        <w:t xml:space="preserve">. Participants will </w:t>
      </w:r>
      <w:r w:rsidR="00534276">
        <w:t xml:space="preserve">explore </w:t>
      </w:r>
      <w:r w:rsidR="00AC0CF4">
        <w:t>the</w:t>
      </w:r>
      <w:r w:rsidR="00534276">
        <w:t xml:space="preserve"> </w:t>
      </w:r>
      <w:r w:rsidR="00AC0CF4" w:rsidRPr="00407A2C">
        <w:rPr>
          <w:i/>
        </w:rPr>
        <w:t>Universal Studios Wait Time</w:t>
      </w:r>
      <w:r w:rsidR="00AC0CF4">
        <w:t xml:space="preserve"> </w:t>
      </w:r>
      <w:r w:rsidR="00534276">
        <w:t xml:space="preserve">dataset to analyze data </w:t>
      </w:r>
      <w:r w:rsidR="00AC0CF4">
        <w:t xml:space="preserve">about the </w:t>
      </w:r>
      <w:r w:rsidR="00534276">
        <w:t>amusement park</w:t>
      </w:r>
      <w:r w:rsidR="00AC0CF4">
        <w:t>, such as attractions, temperature, precipitation, and wait times</w:t>
      </w:r>
      <w:r w:rsidR="00534276">
        <w:t>.</w:t>
      </w:r>
      <w:r>
        <w:t xml:space="preserve"> To complete the task, hackers will be asked a series of questions about </w:t>
      </w:r>
      <w:r w:rsidR="00534276">
        <w:t>their findings</w:t>
      </w:r>
      <w:r>
        <w:t>.</w:t>
      </w:r>
    </w:p>
    <w:p w14:paraId="3E3F5917" w14:textId="16198EFE" w:rsidR="00A07D01" w:rsidRDefault="00A07D01" w:rsidP="00A07D01">
      <w:pPr>
        <w:pStyle w:val="Heading2"/>
      </w:pPr>
      <w:r>
        <w:t>Objectives</w:t>
      </w:r>
    </w:p>
    <w:p w14:paraId="1F4995CF" w14:textId="620CEC0E" w:rsidR="00A07D01" w:rsidRDefault="00534276" w:rsidP="00A07D01">
      <w:pPr>
        <w:pStyle w:val="ListParagraph"/>
        <w:numPr>
          <w:ilvl w:val="0"/>
          <w:numId w:val="1"/>
        </w:numPr>
      </w:pPr>
      <w:r>
        <w:t xml:space="preserve">Load the </w:t>
      </w:r>
      <w:r w:rsidR="00AC0CF4" w:rsidRPr="00407A2C">
        <w:rPr>
          <w:b/>
        </w:rPr>
        <w:t>USF_WAIT_TIME</w:t>
      </w:r>
      <w:r>
        <w:t xml:space="preserve"> datasets </w:t>
      </w:r>
      <w:r w:rsidR="00D87FDF">
        <w:t xml:space="preserve">into </w:t>
      </w:r>
      <w:r>
        <w:t>a SAS Visual Analytics report.</w:t>
      </w:r>
    </w:p>
    <w:p w14:paraId="4C1EFBEB" w14:textId="0A463F11" w:rsidR="00534276" w:rsidRDefault="00534276" w:rsidP="00A07D01">
      <w:pPr>
        <w:pStyle w:val="ListParagraph"/>
        <w:numPr>
          <w:ilvl w:val="0"/>
          <w:numId w:val="1"/>
        </w:numPr>
      </w:pPr>
      <w:r>
        <w:t>Explore the variables and trends</w:t>
      </w:r>
      <w:r w:rsidR="00B83455">
        <w:t xml:space="preserve"> with point-and-click visualization tools</w:t>
      </w:r>
      <w:r>
        <w:t>.</w:t>
      </w:r>
    </w:p>
    <w:p w14:paraId="15438B9E" w14:textId="5A8E8CE1" w:rsidR="00A07D01" w:rsidRDefault="00A07D01" w:rsidP="00A07D01">
      <w:pPr>
        <w:pStyle w:val="Heading2"/>
      </w:pPr>
      <w:r>
        <w:t>Step-by-step instructions</w:t>
      </w:r>
    </w:p>
    <w:p w14:paraId="3C70FBAF" w14:textId="3B02B9BC" w:rsidR="00A07D01" w:rsidRDefault="00A07D01" w:rsidP="00F76A84">
      <w:pPr>
        <w:pStyle w:val="ListParagraph"/>
        <w:numPr>
          <w:ilvl w:val="0"/>
          <w:numId w:val="2"/>
        </w:numPr>
      </w:pPr>
      <w:r>
        <w:t xml:space="preserve">Log into </w:t>
      </w:r>
      <w:r w:rsidR="00534276">
        <w:t xml:space="preserve">SAS Viya </w:t>
      </w:r>
      <w:r>
        <w:t>at https://&lt;viyaurl&gt;/hub.</w:t>
      </w:r>
    </w:p>
    <w:p w14:paraId="6DEEC6E3" w14:textId="595E2514" w:rsidR="00534276" w:rsidRDefault="00534276" w:rsidP="00F76A84">
      <w:pPr>
        <w:pStyle w:val="ListParagraph"/>
        <w:numPr>
          <w:ilvl w:val="0"/>
          <w:numId w:val="2"/>
        </w:numPr>
      </w:pPr>
      <w:r>
        <w:t xml:space="preserve">Navigate to </w:t>
      </w:r>
      <w:r w:rsidRPr="00407A2C">
        <w:rPr>
          <w:b/>
        </w:rPr>
        <w:t>Explore and Visualize</w:t>
      </w:r>
      <w:r>
        <w:t xml:space="preserve"> (SAS Visual Analytics) within the Application Menu.</w:t>
      </w:r>
    </w:p>
    <w:p w14:paraId="107F383E" w14:textId="4988BC0D" w:rsidR="00A07D01" w:rsidRDefault="00534276" w:rsidP="00F76A84">
      <w:pPr>
        <w:pStyle w:val="ListParagraph"/>
        <w:numPr>
          <w:ilvl w:val="0"/>
          <w:numId w:val="2"/>
        </w:numPr>
      </w:pPr>
      <w:r>
        <w:t xml:space="preserve">Start a </w:t>
      </w:r>
      <w:proofErr w:type="gramStart"/>
      <w:r w:rsidR="00EE174D" w:rsidRPr="00407A2C">
        <w:rPr>
          <w:b/>
          <w:bCs/>
        </w:rPr>
        <w:t>New</w:t>
      </w:r>
      <w:proofErr w:type="gramEnd"/>
      <w:r w:rsidR="00EE174D" w:rsidRPr="00407A2C">
        <w:rPr>
          <w:b/>
          <w:bCs/>
        </w:rPr>
        <w:t xml:space="preserve"> </w:t>
      </w:r>
      <w:r w:rsidRPr="00407A2C">
        <w:rPr>
          <w:b/>
        </w:rPr>
        <w:t>report</w:t>
      </w:r>
      <w:r>
        <w:t>.</w:t>
      </w:r>
    </w:p>
    <w:p w14:paraId="57CC8E7E" w14:textId="4D2B24D4" w:rsidR="00AC0CF4" w:rsidRDefault="00AC0CF4" w:rsidP="00186AE9">
      <w:pPr>
        <w:pStyle w:val="ListParagraph"/>
        <w:ind w:left="0"/>
      </w:pPr>
      <w:r>
        <w:rPr>
          <w:noProof/>
        </w:rPr>
        <w:drawing>
          <wp:inline distT="0" distB="0" distL="0" distR="0" wp14:anchorId="0B30AD2A" wp14:editId="28AD85BF">
            <wp:extent cx="5943600" cy="2086610"/>
            <wp:effectExtent l="19050" t="19050" r="19050" b="27940"/>
            <wp:docPr id="1389737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37644" name="Picture 1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16E193" w14:textId="77777777" w:rsidR="00EE174D" w:rsidRDefault="00534276" w:rsidP="00EE174D">
      <w:pPr>
        <w:pStyle w:val="ListParagraph"/>
        <w:numPr>
          <w:ilvl w:val="0"/>
          <w:numId w:val="5"/>
        </w:numPr>
      </w:pPr>
      <w:r>
        <w:t xml:space="preserve">Add the </w:t>
      </w:r>
      <w:r w:rsidR="00AC0CF4" w:rsidRPr="00407A2C">
        <w:rPr>
          <w:i/>
        </w:rPr>
        <w:t>USF_WAITING_TIME</w:t>
      </w:r>
      <w:r w:rsidRPr="00407A2C">
        <w:rPr>
          <w:i/>
        </w:rPr>
        <w:t xml:space="preserve"> </w:t>
      </w:r>
      <w:r>
        <w:t xml:space="preserve">dataset to the report. </w:t>
      </w:r>
    </w:p>
    <w:p w14:paraId="09BC09ED" w14:textId="7FB5AF66" w:rsidR="00002B80" w:rsidRDefault="00AC0CF4" w:rsidP="00EE174D">
      <w:pPr>
        <w:jc w:val="center"/>
      </w:pPr>
      <w:r>
        <w:rPr>
          <w:noProof/>
        </w:rPr>
        <w:drawing>
          <wp:inline distT="0" distB="0" distL="0" distR="0" wp14:anchorId="492C1B32" wp14:editId="0CC6F63F">
            <wp:extent cx="3042298" cy="4476750"/>
            <wp:effectExtent l="19050" t="19050" r="24765" b="19050"/>
            <wp:docPr id="16684920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9209" name="Picture 2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39" cy="44813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772F1" wp14:editId="45EEC22E">
            <wp:extent cx="5499100" cy="2941078"/>
            <wp:effectExtent l="19050" t="19050" r="25400" b="12065"/>
            <wp:docPr id="18003681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6813" name="Picture 4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143" cy="2943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BB76DA" w14:textId="73D57A90" w:rsidR="00AC0CF4" w:rsidRDefault="00AC0CF4" w:rsidP="00F76A84">
      <w:pPr>
        <w:pStyle w:val="ListParagraph"/>
        <w:numPr>
          <w:ilvl w:val="0"/>
          <w:numId w:val="2"/>
        </w:numPr>
      </w:pPr>
      <w:r>
        <w:t>Notice</w:t>
      </w:r>
      <w:r w:rsidR="00EE174D">
        <w:t xml:space="preserve"> that</w:t>
      </w:r>
      <w:r>
        <w:t xml:space="preserve"> the variables available in the </w:t>
      </w:r>
      <w:r w:rsidRPr="009865BA">
        <w:rPr>
          <w:b/>
        </w:rPr>
        <w:t>Data pane</w:t>
      </w:r>
      <w:r>
        <w:t xml:space="preserve"> are grouped into two main sections: </w:t>
      </w:r>
      <w:r w:rsidRPr="009865BA">
        <w:rPr>
          <w:b/>
        </w:rPr>
        <w:t>Category</w:t>
      </w:r>
      <w:r>
        <w:t xml:space="preserve"> and </w:t>
      </w:r>
      <w:r w:rsidRPr="009865BA">
        <w:rPr>
          <w:b/>
        </w:rPr>
        <w:t>Measure</w:t>
      </w:r>
      <w:r>
        <w:t>. Take a moment to familiarize yourself with the variables available.</w:t>
      </w:r>
    </w:p>
    <w:p w14:paraId="4E98E15E" w14:textId="1A421E61" w:rsidR="00F76A84" w:rsidRPr="004B4CED" w:rsidRDefault="00534276" w:rsidP="00A07D01">
      <w:pPr>
        <w:rPr>
          <w:b/>
          <w:bCs/>
        </w:rPr>
      </w:pPr>
      <w:r w:rsidRPr="004B4CED">
        <w:rPr>
          <w:b/>
          <w:bCs/>
        </w:rPr>
        <w:t xml:space="preserve">QUESTION 1: </w:t>
      </w:r>
      <w:r w:rsidR="00994584" w:rsidRPr="004B4CED">
        <w:rPr>
          <w:b/>
          <w:bCs/>
        </w:rPr>
        <w:t>How many attractions are listed in the data?</w:t>
      </w:r>
    </w:p>
    <w:p w14:paraId="3826C5F7" w14:textId="6C4B9649" w:rsidR="00186AE9" w:rsidRDefault="003D2A4F" w:rsidP="00534276">
      <w:pPr>
        <w:pStyle w:val="ListParagraph"/>
        <w:numPr>
          <w:ilvl w:val="0"/>
          <w:numId w:val="2"/>
        </w:numPr>
      </w:pPr>
      <w:r>
        <w:t>Many of the variables are far from perfect. To change the name of a variable</w:t>
      </w:r>
      <w:r w:rsidR="00E06504">
        <w:t xml:space="preserve"> to make them a bit more useful</w:t>
      </w:r>
      <w:r>
        <w:t xml:space="preserve">, click the </w:t>
      </w:r>
      <w:r w:rsidRPr="009865BA">
        <w:rPr>
          <w:b/>
        </w:rPr>
        <w:t xml:space="preserve">Edit properties </w:t>
      </w:r>
      <w:r>
        <w:t>drop down arrows next to the variable name.</w:t>
      </w:r>
    </w:p>
    <w:p w14:paraId="3FCA6A97" w14:textId="430BD63D" w:rsidR="00534276" w:rsidRDefault="003D2A4F" w:rsidP="00186AE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5474534" wp14:editId="7B7231FE">
            <wp:extent cx="3708400" cy="1892300"/>
            <wp:effectExtent l="0" t="0" r="0" b="0"/>
            <wp:docPr id="36244853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48532" name="Picture 5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87B5" w14:textId="4DFC883B" w:rsidR="003D2A4F" w:rsidRDefault="003D2A4F" w:rsidP="00534276">
      <w:pPr>
        <w:pStyle w:val="ListParagraph"/>
        <w:numPr>
          <w:ilvl w:val="0"/>
          <w:numId w:val="2"/>
        </w:numPr>
      </w:pPr>
      <w:r>
        <w:t xml:space="preserve">Expand the properties for categorical, datetime, and measure variables – </w:t>
      </w:r>
      <w:r w:rsidR="00E06504">
        <w:t xml:space="preserve">and </w:t>
      </w:r>
      <w:r>
        <w:t>notice that they have different options for what can be changed.</w:t>
      </w:r>
    </w:p>
    <w:p w14:paraId="65722111" w14:textId="65C25BDB" w:rsidR="003D2A4F" w:rsidRDefault="003D2A4F" w:rsidP="00534276">
      <w:pPr>
        <w:pStyle w:val="ListParagraph"/>
        <w:numPr>
          <w:ilvl w:val="0"/>
          <w:numId w:val="2"/>
        </w:numPr>
      </w:pPr>
      <w:r>
        <w:t xml:space="preserve">For </w:t>
      </w:r>
      <w:r w:rsidR="00E06504">
        <w:t>a</w:t>
      </w:r>
      <w:r>
        <w:t xml:space="preserve"> better visualization, change the </w:t>
      </w:r>
      <w:r w:rsidRPr="009865BA">
        <w:rPr>
          <w:b/>
        </w:rPr>
        <w:t>Format</w:t>
      </w:r>
      <w:r>
        <w:t xml:space="preserve"> of “Datetime when the </w:t>
      </w:r>
      <w:proofErr w:type="spellStart"/>
      <w:r>
        <w:t>waittime</w:t>
      </w:r>
      <w:proofErr w:type="spellEnd"/>
      <w:r>
        <w:t xml:space="preserve"> was retrieved” to </w:t>
      </w:r>
      <w:r w:rsidRPr="009865BA">
        <w:rPr>
          <w:b/>
        </w:rPr>
        <w:t>Date</w:t>
      </w:r>
      <w:r>
        <w:t>.</w:t>
      </w:r>
    </w:p>
    <w:p w14:paraId="1B405832" w14:textId="187BEE50" w:rsidR="003D2A4F" w:rsidRDefault="003D2A4F" w:rsidP="00186AE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EBA9654" wp14:editId="2D647777">
            <wp:extent cx="3505200" cy="1841500"/>
            <wp:effectExtent l="19050" t="19050" r="19050" b="25400"/>
            <wp:docPr id="606300800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00800" name="Picture 6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41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67736A" w14:textId="1DB82117" w:rsidR="00186AE9" w:rsidRDefault="003D2A4F" w:rsidP="00534276">
      <w:pPr>
        <w:pStyle w:val="ListParagraph"/>
        <w:numPr>
          <w:ilvl w:val="0"/>
          <w:numId w:val="2"/>
        </w:numPr>
      </w:pPr>
      <w:r w:rsidRPr="00156D94">
        <w:rPr>
          <w:b/>
        </w:rPr>
        <w:t>Measure</w:t>
      </w:r>
      <w:r>
        <w:t xml:space="preserve"> variables </w:t>
      </w:r>
      <w:r w:rsidR="00BB666C">
        <w:t>have a default aggregation of Sum, which is sometimes helpful</w:t>
      </w:r>
      <w:r w:rsidR="00E06504">
        <w:t>…</w:t>
      </w:r>
      <w:r w:rsidR="00BB666C">
        <w:t xml:space="preserve"> and sometimes leaves us with absurd numbers. Don’t believe me? Select “The main weather condition” and “Humidity in % from 0 to 100” from the </w:t>
      </w:r>
      <w:r w:rsidR="00BB666C" w:rsidRPr="00156D94">
        <w:rPr>
          <w:b/>
        </w:rPr>
        <w:t xml:space="preserve">Data </w:t>
      </w:r>
      <w:r w:rsidR="00BB666C">
        <w:t xml:space="preserve">pane and drag the two variables onto the page. </w:t>
      </w:r>
    </w:p>
    <w:p w14:paraId="03A29067" w14:textId="1190CF25" w:rsidR="00885F29" w:rsidRDefault="00885F29" w:rsidP="00186AE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717D815" wp14:editId="34715000">
            <wp:extent cx="3532433" cy="4508500"/>
            <wp:effectExtent l="19050" t="19050" r="11430" b="25400"/>
            <wp:docPr id="1749730758" name="Picture 7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30758" name="Picture 7" descr="A screenshot of a survey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040" cy="45207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71039C" w14:textId="5E35A44B" w:rsidR="00885F29" w:rsidRDefault="00BB666C" w:rsidP="00885F29">
      <w:pPr>
        <w:pStyle w:val="ListParagraph"/>
        <w:numPr>
          <w:ilvl w:val="0"/>
          <w:numId w:val="2"/>
        </w:numPr>
      </w:pPr>
      <w:r>
        <w:t>You’ll get a popup saying “+Auto</w:t>
      </w:r>
      <w:r w:rsidR="008C1523">
        <w:t xml:space="preserve"> </w:t>
      </w:r>
      <w:r>
        <w:t xml:space="preserve">chart” before you drop. </w:t>
      </w:r>
    </w:p>
    <w:p w14:paraId="6EB48064" w14:textId="38A43198" w:rsidR="00885F29" w:rsidRDefault="00BB666C" w:rsidP="00186AE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00334681" wp14:editId="48A802EC">
            <wp:extent cx="1638300" cy="736600"/>
            <wp:effectExtent l="0" t="0" r="0" b="0"/>
            <wp:docPr id="840487429" name="Picture 8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87429" name="Picture 8" descr="A close up of a sign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B4C8" w14:textId="4B71CBD9" w:rsidR="00885F29" w:rsidRDefault="00885F29" w:rsidP="00885F29">
      <w:pPr>
        <w:pStyle w:val="ListParagraph"/>
        <w:numPr>
          <w:ilvl w:val="0"/>
          <w:numId w:val="2"/>
        </w:numPr>
      </w:pPr>
      <w:r>
        <w:t xml:space="preserve">And your visualization will look something like </w:t>
      </w:r>
      <w:r w:rsidR="008C1523">
        <w:t>the following</w:t>
      </w:r>
      <w:r>
        <w:t>. I told you it was crazy numbers!</w:t>
      </w:r>
    </w:p>
    <w:p w14:paraId="2EEFB5CE" w14:textId="5FED1296" w:rsidR="00BB666C" w:rsidRDefault="00BB666C" w:rsidP="00186AE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0EA047B8" wp14:editId="5B2E40F1">
            <wp:extent cx="5498920" cy="6007100"/>
            <wp:effectExtent l="19050" t="19050" r="26035" b="12700"/>
            <wp:docPr id="1788274846" name="Picture 9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74846" name="Picture 9" descr="A screenshot of a graph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69" cy="60121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82B4EA" w14:textId="3CEAF62C" w:rsidR="00186AE9" w:rsidRDefault="00885F29" w:rsidP="00534276">
      <w:pPr>
        <w:pStyle w:val="ListParagraph"/>
        <w:numPr>
          <w:ilvl w:val="0"/>
          <w:numId w:val="2"/>
        </w:numPr>
      </w:pPr>
      <w:r>
        <w:t>Take some time</w:t>
      </w:r>
      <w:r w:rsidR="003D2A4F">
        <w:t xml:space="preserve"> adjusting variable names</w:t>
      </w:r>
      <w:r>
        <w:t xml:space="preserve"> and</w:t>
      </w:r>
      <w:r w:rsidR="003D2A4F">
        <w:t xml:space="preserve"> formats, </w:t>
      </w:r>
      <w:r>
        <w:t>as well as changing</w:t>
      </w:r>
      <w:r w:rsidR="003D2A4F">
        <w:t xml:space="preserve"> aggregations</w:t>
      </w:r>
      <w:r>
        <w:t xml:space="preserve"> to </w:t>
      </w:r>
      <w:r w:rsidRPr="00156D94">
        <w:rPr>
          <w:b/>
        </w:rPr>
        <w:t>Average</w:t>
      </w:r>
      <w:r>
        <w:t xml:space="preserve"> for all </w:t>
      </w:r>
      <w:r w:rsidRPr="00156D94">
        <w:rPr>
          <w:b/>
        </w:rPr>
        <w:t>Measure</w:t>
      </w:r>
      <w:r>
        <w:t xml:space="preserve"> variables except </w:t>
      </w:r>
      <w:r w:rsidRPr="00156D94">
        <w:rPr>
          <w:i/>
        </w:rPr>
        <w:t>Frequency</w:t>
      </w:r>
      <w:r>
        <w:t xml:space="preserve">. Fun fact: You can do this in one </w:t>
      </w:r>
      <w:r w:rsidR="00615345">
        <w:t>swoop by</w:t>
      </w:r>
      <w:r>
        <w:t xml:space="preserve"> selecting all the variables and right-clicking</w:t>
      </w:r>
      <w:r w:rsidR="006D4A25">
        <w:t>, like so:</w:t>
      </w:r>
      <w:r w:rsidR="00615345">
        <w:t xml:space="preserve"> </w:t>
      </w:r>
    </w:p>
    <w:p w14:paraId="0FF4FFE9" w14:textId="5E407984" w:rsidR="003D2A4F" w:rsidRDefault="00615345" w:rsidP="00186AE9">
      <w:pPr>
        <w:jc w:val="center"/>
      </w:pPr>
      <w:r>
        <w:rPr>
          <w:noProof/>
        </w:rPr>
        <w:drawing>
          <wp:inline distT="0" distB="0" distL="0" distR="0" wp14:anchorId="2606B8A6" wp14:editId="76F67AD4">
            <wp:extent cx="5217331" cy="4940300"/>
            <wp:effectExtent l="19050" t="19050" r="21590" b="12700"/>
            <wp:docPr id="1701062362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62362" name="Picture 10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651" cy="49434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C18634" w14:textId="037B6BFC" w:rsidR="00615345" w:rsidRDefault="00615345" w:rsidP="00615345">
      <w:pPr>
        <w:pStyle w:val="ListParagraph"/>
        <w:numPr>
          <w:ilvl w:val="0"/>
          <w:numId w:val="2"/>
        </w:numPr>
      </w:pPr>
      <w:commentRangeStart w:id="4"/>
      <w:commentRangeStart w:id="5"/>
      <w:r>
        <w:t>Note that these changes might create discrepancies in further instructions with variable naming.</w:t>
      </w:r>
      <w:commentRangeEnd w:id="4"/>
      <w:r w:rsidR="002538BD">
        <w:rPr>
          <w:rStyle w:val="CommentReference"/>
        </w:rPr>
        <w:commentReference w:id="4"/>
      </w:r>
      <w:commentRangeEnd w:id="5"/>
      <w:r w:rsidR="00E07B8F">
        <w:rPr>
          <w:rStyle w:val="CommentReference"/>
        </w:rPr>
        <w:commentReference w:id="5"/>
      </w:r>
    </w:p>
    <w:p w14:paraId="53C08EB0" w14:textId="4400FDA4" w:rsidR="00534276" w:rsidRPr="004B4CED" w:rsidRDefault="00534276" w:rsidP="00534276">
      <w:pPr>
        <w:rPr>
          <w:b/>
          <w:bCs/>
        </w:rPr>
      </w:pPr>
      <w:r w:rsidRPr="004B4CED">
        <w:rPr>
          <w:b/>
          <w:bCs/>
        </w:rPr>
        <w:t>QUESTION 2:</w:t>
      </w:r>
      <w:r w:rsidR="00615345" w:rsidRPr="004B4CED">
        <w:rPr>
          <w:b/>
          <w:bCs/>
        </w:rPr>
        <w:t xml:space="preserve"> Looking back at your bar chart for “Humidity in % from 0 to 100 by </w:t>
      </w:r>
      <w:r w:rsidR="00FD27F0">
        <w:rPr>
          <w:b/>
          <w:bCs/>
        </w:rPr>
        <w:t>t</w:t>
      </w:r>
      <w:r w:rsidR="00FD27F0" w:rsidRPr="004B4CED">
        <w:rPr>
          <w:b/>
          <w:bCs/>
        </w:rPr>
        <w:t xml:space="preserve">he </w:t>
      </w:r>
      <w:r w:rsidR="00615345" w:rsidRPr="004B4CED">
        <w:rPr>
          <w:b/>
          <w:bCs/>
        </w:rPr>
        <w:t>main weather condition,” which weather condition has the highest humidity percent?</w:t>
      </w:r>
    </w:p>
    <w:p w14:paraId="66E6CF24" w14:textId="525E19C3" w:rsidR="00534276" w:rsidRDefault="00615345" w:rsidP="00534276">
      <w:pPr>
        <w:pStyle w:val="ListParagraph"/>
        <w:numPr>
          <w:ilvl w:val="0"/>
          <w:numId w:val="2"/>
        </w:numPr>
      </w:pPr>
      <w:r>
        <w:t>Let’s get down to exploring through visualizations!</w:t>
      </w:r>
    </w:p>
    <w:p w14:paraId="5B3D3A86" w14:textId="0F706726" w:rsidR="00B664BC" w:rsidRDefault="00811798" w:rsidP="00534276">
      <w:pPr>
        <w:pStyle w:val="ListParagraph"/>
        <w:numPr>
          <w:ilvl w:val="0"/>
          <w:numId w:val="2"/>
        </w:numPr>
      </w:pPr>
      <w:r>
        <w:t>Drag-and-drop</w:t>
      </w:r>
      <w:r w:rsidR="00615345">
        <w:t xml:space="preserve"> your </w:t>
      </w:r>
      <w:r w:rsidR="00615345" w:rsidRPr="006157A0">
        <w:rPr>
          <w:i/>
        </w:rPr>
        <w:t>date</w:t>
      </w:r>
      <w:r w:rsidR="00615345">
        <w:t xml:space="preserve"> variable along with </w:t>
      </w:r>
      <w:r w:rsidR="00615345" w:rsidRPr="006157A0">
        <w:rPr>
          <w:i/>
        </w:rPr>
        <w:t xml:space="preserve">Temperature </w:t>
      </w:r>
      <w:r w:rsidR="00615345">
        <w:t xml:space="preserve">and </w:t>
      </w:r>
      <w:r w:rsidR="00615345" w:rsidRPr="006157A0">
        <w:rPr>
          <w:i/>
        </w:rPr>
        <w:t>Current waiting time</w:t>
      </w:r>
      <w:r w:rsidR="00615345">
        <w:t xml:space="preserve"> </w:t>
      </w:r>
      <w:r w:rsidR="00615345" w:rsidRPr="006157A0">
        <w:rPr>
          <w:i/>
        </w:rPr>
        <w:t>in minutes</w:t>
      </w:r>
      <w:r w:rsidR="00615345">
        <w:t xml:space="preserve"> variables onto the canvas.</w:t>
      </w:r>
    </w:p>
    <w:p w14:paraId="044F65EE" w14:textId="3737301B" w:rsidR="00615345" w:rsidRDefault="00615345" w:rsidP="00EE174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109EE8A" wp14:editId="2215D5CC">
            <wp:extent cx="4582562" cy="5086350"/>
            <wp:effectExtent l="19050" t="19050" r="27940" b="19050"/>
            <wp:docPr id="471456980" name="Picture 11" descr="A graph with blue line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56980" name="Picture 11" descr="A graph with blue lines and white text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695" cy="5094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C3C0EF" w14:textId="0674C413" w:rsidR="002538BD" w:rsidRPr="002538BD" w:rsidRDefault="002538BD" w:rsidP="006157A0">
      <w:pPr>
        <w:pStyle w:val="ListParagraph"/>
        <w:numPr>
          <w:ilvl w:val="0"/>
          <w:numId w:val="6"/>
        </w:numPr>
      </w:pPr>
      <w:r w:rsidRPr="006157A0">
        <w:t>What do you see?</w:t>
      </w:r>
    </w:p>
    <w:p w14:paraId="1DE64E0F" w14:textId="3843F2BB" w:rsidR="00534276" w:rsidRPr="004B4CED" w:rsidRDefault="00534276" w:rsidP="00534276">
      <w:pPr>
        <w:rPr>
          <w:b/>
          <w:bCs/>
        </w:rPr>
      </w:pPr>
      <w:r w:rsidRPr="004B4CED">
        <w:rPr>
          <w:b/>
          <w:bCs/>
        </w:rPr>
        <w:t>QUESTION 3:</w:t>
      </w:r>
      <w:r w:rsidR="00615345" w:rsidRPr="004B4CED">
        <w:rPr>
          <w:b/>
          <w:bCs/>
        </w:rPr>
        <w:t xml:space="preserve"> Do you notice a particular trend between temperature and wait times?</w:t>
      </w:r>
    </w:p>
    <w:p w14:paraId="40F5640B" w14:textId="4FF7650E" w:rsidR="00534276" w:rsidRDefault="00583B0E" w:rsidP="00534276">
      <w:pPr>
        <w:pStyle w:val="ListParagraph"/>
        <w:numPr>
          <w:ilvl w:val="0"/>
          <w:numId w:val="2"/>
        </w:numPr>
      </w:pPr>
      <w:r>
        <w:t>Time to finish strong with one more visualization – a bubble plot! This will allow us to see several dimensions of data. You ready?</w:t>
      </w:r>
    </w:p>
    <w:p w14:paraId="769D61E3" w14:textId="77777777" w:rsidR="00EE174D" w:rsidRDefault="00583B0E" w:rsidP="00534276">
      <w:pPr>
        <w:pStyle w:val="ListParagraph"/>
        <w:numPr>
          <w:ilvl w:val="0"/>
          <w:numId w:val="2"/>
        </w:numPr>
      </w:pPr>
      <w:r>
        <w:t xml:space="preserve">From the </w:t>
      </w:r>
      <w:r w:rsidRPr="006157A0">
        <w:rPr>
          <w:b/>
        </w:rPr>
        <w:t xml:space="preserve">Objects </w:t>
      </w:r>
      <w:r>
        <w:t xml:space="preserve">pane on the left sidebar, right click the </w:t>
      </w:r>
      <w:r w:rsidRPr="006157A0">
        <w:rPr>
          <w:b/>
        </w:rPr>
        <w:t>Bubble plot</w:t>
      </w:r>
      <w:r>
        <w:t xml:space="preserve"> object and select </w:t>
      </w:r>
      <w:r w:rsidRPr="006157A0">
        <w:rPr>
          <w:b/>
        </w:rPr>
        <w:t>Add to new page</w:t>
      </w:r>
      <w:r>
        <w:t>.</w:t>
      </w:r>
    </w:p>
    <w:p w14:paraId="729E5E27" w14:textId="06CCB737" w:rsidR="00583B0E" w:rsidRDefault="00583B0E" w:rsidP="00EE174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00F8513E" wp14:editId="2CD34772">
            <wp:extent cx="3541568" cy="3770671"/>
            <wp:effectExtent l="19050" t="19050" r="20955" b="20320"/>
            <wp:docPr id="18505402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40247" name="Picture 185054024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803" cy="37805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FC82BF" w14:textId="47180EB0" w:rsidR="00583B0E" w:rsidRDefault="00583B0E" w:rsidP="00534276">
      <w:pPr>
        <w:pStyle w:val="ListParagraph"/>
        <w:numPr>
          <w:ilvl w:val="0"/>
          <w:numId w:val="2"/>
        </w:numPr>
      </w:pPr>
      <w:r>
        <w:t>You’ve added the bubble plot to your canvas, but you need to tell SAS which variables to use. Assign the following:</w:t>
      </w:r>
    </w:p>
    <w:p w14:paraId="4E871494" w14:textId="53BBAF32" w:rsidR="00583B0E" w:rsidRDefault="00583B0E" w:rsidP="00583B0E">
      <w:pPr>
        <w:pStyle w:val="ListParagraph"/>
        <w:numPr>
          <w:ilvl w:val="1"/>
          <w:numId w:val="2"/>
        </w:numPr>
      </w:pPr>
      <w:r>
        <w:t>X axis: Probability of precipitation</w:t>
      </w:r>
    </w:p>
    <w:p w14:paraId="62B6BC3A" w14:textId="0BD91202" w:rsidR="00583B0E" w:rsidRDefault="00583B0E" w:rsidP="00583B0E">
      <w:pPr>
        <w:pStyle w:val="ListParagraph"/>
        <w:numPr>
          <w:ilvl w:val="1"/>
          <w:numId w:val="2"/>
        </w:numPr>
      </w:pPr>
      <w:r>
        <w:t>Y axis: Temperature</w:t>
      </w:r>
    </w:p>
    <w:p w14:paraId="5B4FF582" w14:textId="3B60B25F" w:rsidR="00583B0E" w:rsidRDefault="00583B0E" w:rsidP="00583B0E">
      <w:pPr>
        <w:pStyle w:val="ListParagraph"/>
        <w:numPr>
          <w:ilvl w:val="1"/>
          <w:numId w:val="2"/>
        </w:numPr>
      </w:pPr>
      <w:r>
        <w:t>Size: Current Wait Time in minutes</w:t>
      </w:r>
    </w:p>
    <w:p w14:paraId="4B205C22" w14:textId="49C034F3" w:rsidR="00583B0E" w:rsidRDefault="00583B0E" w:rsidP="00583B0E">
      <w:pPr>
        <w:pStyle w:val="ListParagraph"/>
        <w:numPr>
          <w:ilvl w:val="1"/>
          <w:numId w:val="2"/>
        </w:numPr>
      </w:pPr>
      <w:r>
        <w:t>Group: Main Weather Condition</w:t>
      </w:r>
    </w:p>
    <w:p w14:paraId="66B4F48F" w14:textId="1733E6C2" w:rsidR="00583B0E" w:rsidRDefault="00583B0E" w:rsidP="00583B0E">
      <w:pPr>
        <w:pStyle w:val="ListParagraph"/>
        <w:numPr>
          <w:ilvl w:val="1"/>
          <w:numId w:val="2"/>
        </w:numPr>
      </w:pPr>
      <w:r>
        <w:t xml:space="preserve">Animation: Datetime when the </w:t>
      </w:r>
      <w:proofErr w:type="spellStart"/>
      <w:r>
        <w:t>waittime</w:t>
      </w:r>
      <w:proofErr w:type="spellEnd"/>
      <w:r>
        <w:t xml:space="preserve"> was retrieved</w:t>
      </w:r>
    </w:p>
    <w:p w14:paraId="741A6527" w14:textId="77777777" w:rsidR="00EE174D" w:rsidRDefault="00EE174D" w:rsidP="00EE174D">
      <w:pPr>
        <w:pStyle w:val="ListParagraph"/>
        <w:ind w:left="1440"/>
      </w:pPr>
    </w:p>
    <w:p w14:paraId="4EC99AC2" w14:textId="469504DB" w:rsidR="00583B0E" w:rsidRDefault="00583B0E" w:rsidP="00EE174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DE81BCD" wp14:editId="60AC5834">
            <wp:extent cx="2714224" cy="4303568"/>
            <wp:effectExtent l="19050" t="19050" r="10160" b="20955"/>
            <wp:docPr id="274016584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16584" name="Picture 14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504" cy="43277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96165B" w14:textId="0212B676" w:rsidR="00583B0E" w:rsidRDefault="00583B0E" w:rsidP="00534276">
      <w:pPr>
        <w:pStyle w:val="ListParagraph"/>
        <w:numPr>
          <w:ilvl w:val="0"/>
          <w:numId w:val="2"/>
        </w:numPr>
      </w:pPr>
      <w:r>
        <w:t xml:space="preserve">You can now see snapshots of </w:t>
      </w:r>
      <w:r w:rsidR="004B4CED">
        <w:t>wait times</w:t>
      </w:r>
      <w:r>
        <w:t xml:space="preserve"> by the temperature and precipitation, grouped by weather conditions – AND you can step throughout time to see how it changes.</w:t>
      </w:r>
    </w:p>
    <w:p w14:paraId="167C9113" w14:textId="36E02526" w:rsidR="00534276" w:rsidRPr="004B4CED" w:rsidRDefault="00534276" w:rsidP="00534276">
      <w:pPr>
        <w:pBdr>
          <w:bottom w:val="single" w:sz="6" w:space="1" w:color="auto"/>
        </w:pBdr>
        <w:rPr>
          <w:b/>
          <w:bCs/>
        </w:rPr>
      </w:pPr>
      <w:r w:rsidRPr="004B4CED">
        <w:rPr>
          <w:b/>
          <w:bCs/>
        </w:rPr>
        <w:t>QUESTION 4:</w:t>
      </w:r>
      <w:r w:rsidR="00583B0E" w:rsidRPr="004B4CED">
        <w:rPr>
          <w:b/>
          <w:bCs/>
        </w:rPr>
        <w:t xml:space="preserve"> Find the snapshot for Thursday, December 26, 2024. </w:t>
      </w:r>
      <w:r w:rsidR="004B4CED" w:rsidRPr="004B4CED">
        <w:rPr>
          <w:b/>
          <w:bCs/>
        </w:rPr>
        <w:t xml:space="preserve">What were the weather conditions on that day, and which had the longer </w:t>
      </w:r>
      <w:proofErr w:type="spellStart"/>
      <w:r w:rsidR="004B4CED" w:rsidRPr="004B4CED">
        <w:rPr>
          <w:b/>
          <w:bCs/>
        </w:rPr>
        <w:t>waittime</w:t>
      </w:r>
      <w:proofErr w:type="spellEnd"/>
      <w:r w:rsidR="004B4CED" w:rsidRPr="004B4CED">
        <w:rPr>
          <w:b/>
          <w:bCs/>
        </w:rPr>
        <w:t>?</w:t>
      </w:r>
    </w:p>
    <w:p w14:paraId="6235B973" w14:textId="77777777" w:rsidR="004B4CED" w:rsidRPr="004B4CED" w:rsidRDefault="004B4CED" w:rsidP="00534276">
      <w:pPr>
        <w:pBdr>
          <w:bottom w:val="single" w:sz="6" w:space="1" w:color="auto"/>
        </w:pBdr>
        <w:rPr>
          <w:b/>
        </w:rPr>
      </w:pPr>
    </w:p>
    <w:p w14:paraId="1A99F1EB" w14:textId="11E71253" w:rsidR="004B4CED" w:rsidRPr="006157A0" w:rsidRDefault="004B4CED" w:rsidP="006157A0">
      <w:pPr>
        <w:pStyle w:val="Heading2"/>
        <w:rPr>
          <w:b/>
        </w:rPr>
      </w:pPr>
      <w:r w:rsidRPr="006157A0">
        <w:rPr>
          <w:b/>
        </w:rPr>
        <w:t xml:space="preserve">Answer </w:t>
      </w:r>
      <w:r w:rsidR="00E06504">
        <w:rPr>
          <w:b/>
          <w:bCs/>
        </w:rPr>
        <w:t>K</w:t>
      </w:r>
      <w:r w:rsidR="00E06504" w:rsidRPr="006157A0">
        <w:rPr>
          <w:b/>
          <w:bCs/>
        </w:rPr>
        <w:t>ey</w:t>
      </w:r>
    </w:p>
    <w:p w14:paraId="5CF74D12" w14:textId="4AA4428D" w:rsidR="004B4CED" w:rsidRDefault="004B4CED" w:rsidP="004B4CED">
      <w:pPr>
        <w:tabs>
          <w:tab w:val="left" w:pos="1200"/>
        </w:tabs>
      </w:pPr>
      <w:r>
        <w:t>Q1: 40</w:t>
      </w:r>
    </w:p>
    <w:p w14:paraId="1D7A15BE" w14:textId="67601F83" w:rsidR="004B4CED" w:rsidRDefault="004B4CED" w:rsidP="00534276">
      <w:r>
        <w:t>Q2: Snow</w:t>
      </w:r>
    </w:p>
    <w:p w14:paraId="3080BA46" w14:textId="56EA4A5E" w:rsidR="004B4CED" w:rsidRDefault="004B4CED" w:rsidP="00534276">
      <w:r>
        <w:t xml:space="preserve">Q3: Relatively inverse relationship; when temperature is high, </w:t>
      </w:r>
      <w:proofErr w:type="spellStart"/>
      <w:r>
        <w:t>waittimes</w:t>
      </w:r>
      <w:proofErr w:type="spellEnd"/>
      <w:r>
        <w:t xml:space="preserve"> are lower and when temperature is low, </w:t>
      </w:r>
      <w:proofErr w:type="spellStart"/>
      <w:r>
        <w:t>waittimes</w:t>
      </w:r>
      <w:proofErr w:type="spellEnd"/>
      <w:r>
        <w:t xml:space="preserve"> are higher.</w:t>
      </w:r>
    </w:p>
    <w:p w14:paraId="278956A9" w14:textId="22DDA688" w:rsidR="004B4CED" w:rsidRPr="00A07D01" w:rsidRDefault="004B4CED" w:rsidP="00534276">
      <w:r>
        <w:t>Q4: Clear and clouds – clear had almost double the wait time than when it was cloudy.</w:t>
      </w:r>
    </w:p>
    <w:sectPr w:rsidR="004B4CED" w:rsidRPr="00A07D01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incoln Groves" w:date="2025-04-15T10:39:00Z" w:initials="LG">
    <w:p w14:paraId="3F17FCCE" w14:textId="43579595" w:rsidR="00C57A23" w:rsidRDefault="00C57A23" w:rsidP="00C57A23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"mailto:Rachel.McLawhon@sas.com"</w:instrText>
      </w:r>
      <w:bookmarkStart w:id="2" w:name="_@_E17B1059E2BB4BB492CF2A9429E5B6C9Z"/>
      <w:r>
        <w:fldChar w:fldCharType="separate"/>
      </w:r>
      <w:bookmarkEnd w:id="2"/>
      <w:r w:rsidRPr="00C57A23">
        <w:rPr>
          <w:rStyle w:val="Mention"/>
          <w:noProof/>
        </w:rPr>
        <w:t>@Rachel McLawhon</w:t>
      </w:r>
      <w:r>
        <w:fldChar w:fldCharType="end"/>
      </w:r>
      <w:r>
        <w:t xml:space="preserve"> - great work!  Copyedits are in… please retain anything that’s useful and delete the rest.  And well done!</w:t>
      </w:r>
    </w:p>
  </w:comment>
  <w:comment w:id="1" w:author="Rachel McLawhon" w:date="2025-04-15T11:08:00Z" w:initials="RM">
    <w:p w14:paraId="1CF2D91E" w14:textId="166142D7" w:rsidR="00156D94" w:rsidRDefault="00156D94" w:rsidP="00156D9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HYPERLINK "mailto:Lincoln.Groves@sas.com"</w:instrText>
      </w:r>
      <w:r>
        <w:rPr>
          <w:color w:val="000000"/>
          <w:sz w:val="20"/>
          <w:szCs w:val="20"/>
        </w:rPr>
      </w:r>
      <w:bookmarkStart w:id="3" w:name="_@_E73197CFB5BC0642A66D5A2F32CBBA08Z"/>
      <w:r>
        <w:rPr>
          <w:color w:val="000000"/>
          <w:sz w:val="20"/>
          <w:szCs w:val="20"/>
        </w:rPr>
        <w:fldChar w:fldCharType="separate"/>
      </w:r>
      <w:bookmarkEnd w:id="3"/>
      <w:r w:rsidRPr="00156D94">
        <w:rPr>
          <w:rStyle w:val="Mention"/>
          <w:noProof/>
          <w:sz w:val="20"/>
          <w:szCs w:val="20"/>
        </w:rPr>
        <w:t>@Lincoln Groves</w:t>
      </w:r>
      <w:r>
        <w:rPr>
          <w:color w:val="000000"/>
          <w:sz w:val="20"/>
          <w:szCs w:val="20"/>
        </w:rPr>
        <w:fldChar w:fldCharType="end"/>
      </w:r>
      <w:r>
        <w:rPr>
          <w:color w:val="000000"/>
          <w:sz w:val="20"/>
          <w:szCs w:val="20"/>
        </w:rPr>
        <w:t xml:space="preserve"> - Thanks so much, I appreciate the review and suggestions!</w:t>
      </w:r>
    </w:p>
  </w:comment>
  <w:comment w:id="4" w:author="Lincoln Groves" w:date="2025-04-15T10:35:00Z" w:initials="LG">
    <w:p w14:paraId="0032B666" w14:textId="7219666F" w:rsidR="002538BD" w:rsidRDefault="002538BD" w:rsidP="002538BD">
      <w:pPr>
        <w:pStyle w:val="CommentText"/>
      </w:pPr>
      <w:r>
        <w:rPr>
          <w:rStyle w:val="CommentReference"/>
        </w:rPr>
        <w:annotationRef/>
      </w:r>
      <w:r>
        <w:t>Not sure exactly what this means in the context of this activity. Is it important for this session… or a note for the future?</w:t>
      </w:r>
    </w:p>
  </w:comment>
  <w:comment w:id="5" w:author="Rachel McLawhon" w:date="2025-04-15T11:15:00Z" w:initials="RM">
    <w:p w14:paraId="6B83C234" w14:textId="77777777" w:rsidR="00E07B8F" w:rsidRDefault="00E07B8F" w:rsidP="00E07B8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was trying to get around telling them exactly what to name everything - if they change “The current waiting time in minutes” to “Current Wait Time” there will be discrepancies in screenshots and what I call variables in the future.</w:t>
      </w:r>
    </w:p>
    <w:p w14:paraId="38BE379B" w14:textId="77777777" w:rsidR="00E07B8F" w:rsidRDefault="00E07B8F" w:rsidP="00E07B8F"/>
    <w:p w14:paraId="60328275" w14:textId="77777777" w:rsidR="00E07B8F" w:rsidRDefault="00E07B8F" w:rsidP="00E07B8F">
      <w:r>
        <w:rPr>
          <w:color w:val="000000"/>
          <w:sz w:val="20"/>
          <w:szCs w:val="20"/>
        </w:rPr>
        <w:t>Is there a better way to phrase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F17FCCE" w15:done="0"/>
  <w15:commentEx w15:paraId="1CF2D91E" w15:paraIdParent="3F17FCCE" w15:done="0"/>
  <w15:commentEx w15:paraId="0032B666" w15:done="0"/>
  <w15:commentEx w15:paraId="60328275" w15:paraIdParent="0032B6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B69E973" w16cex:dateUtc="2025-04-15T14:39:00Z"/>
  <w16cex:commentExtensible w16cex:durableId="44570B7D" w16cex:dateUtc="2025-04-15T15:08:00Z"/>
  <w16cex:commentExtensible w16cex:durableId="3FDCE60E" w16cex:dateUtc="2025-04-15T14:35:00Z"/>
  <w16cex:commentExtensible w16cex:durableId="23B752C2" w16cex:dateUtc="2025-04-15T15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F17FCCE" w16cid:durableId="3B69E973"/>
  <w16cid:commentId w16cid:paraId="1CF2D91E" w16cid:durableId="44570B7D"/>
  <w16cid:commentId w16cid:paraId="0032B666" w16cid:durableId="3FDCE60E"/>
  <w16cid:commentId w16cid:paraId="60328275" w16cid:durableId="23B752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1FEA0" w14:textId="77777777" w:rsidR="004A64ED" w:rsidRDefault="004A64ED" w:rsidP="007C722D">
      <w:pPr>
        <w:spacing w:after="0" w:line="240" w:lineRule="auto"/>
      </w:pPr>
      <w:r>
        <w:separator/>
      </w:r>
    </w:p>
  </w:endnote>
  <w:endnote w:type="continuationSeparator" w:id="0">
    <w:p w14:paraId="24E99039" w14:textId="77777777" w:rsidR="004A64ED" w:rsidRDefault="004A64ED" w:rsidP="007C722D">
      <w:pPr>
        <w:spacing w:after="0" w:line="240" w:lineRule="auto"/>
      </w:pPr>
      <w:r>
        <w:continuationSeparator/>
      </w:r>
    </w:p>
  </w:endnote>
  <w:endnote w:type="continuationNotice" w:id="1">
    <w:p w14:paraId="786B9C4C" w14:textId="77777777" w:rsidR="004A64ED" w:rsidRDefault="004A64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A4911" w14:textId="55758CD1" w:rsidR="00EB45BE" w:rsidRPr="006157A0" w:rsidRDefault="00EB45BE" w:rsidP="00EB45BE">
    <w:pPr>
      <w:pStyle w:val="Footer"/>
      <w:jc w:val="center"/>
      <w:rPr>
        <w:b/>
        <w:bCs/>
        <w:i/>
        <w:iCs/>
      </w:rPr>
    </w:pPr>
    <w:r w:rsidRPr="006157A0">
      <w:rPr>
        <w:b/>
        <w:bCs/>
        <w:i/>
        <w:iCs/>
      </w:rPr>
      <w:t>SAS Institute, Inc.</w:t>
    </w:r>
  </w:p>
  <w:p w14:paraId="12FB28A2" w14:textId="072080DE" w:rsidR="007C722D" w:rsidRDefault="00EB45BE" w:rsidP="006157A0">
    <w:pPr>
      <w:pStyle w:val="Footer"/>
      <w:jc w:val="cen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E9CA7" w14:textId="77777777" w:rsidR="004A64ED" w:rsidRDefault="004A64ED" w:rsidP="007C722D">
      <w:pPr>
        <w:spacing w:after="0" w:line="240" w:lineRule="auto"/>
      </w:pPr>
      <w:r>
        <w:separator/>
      </w:r>
    </w:p>
  </w:footnote>
  <w:footnote w:type="continuationSeparator" w:id="0">
    <w:p w14:paraId="33E69190" w14:textId="77777777" w:rsidR="004A64ED" w:rsidRDefault="004A64ED" w:rsidP="007C722D">
      <w:pPr>
        <w:spacing w:after="0" w:line="240" w:lineRule="auto"/>
      </w:pPr>
      <w:r>
        <w:continuationSeparator/>
      </w:r>
    </w:p>
  </w:footnote>
  <w:footnote w:type="continuationNotice" w:id="1">
    <w:p w14:paraId="3C0E8C8E" w14:textId="77777777" w:rsidR="004A64ED" w:rsidRDefault="004A64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67C30" w14:textId="5E092F5D" w:rsidR="007C722D" w:rsidRDefault="003A5E89">
    <w:pPr>
      <w:pStyle w:val="Header"/>
    </w:pPr>
    <w:bookmarkStart w:id="6" w:name="_Toc183513728"/>
    <w:r>
      <w:rPr>
        <w:noProof/>
      </w:rPr>
      <w:drawing>
        <wp:anchor distT="0" distB="0" distL="114300" distR="114300" simplePos="0" relativeHeight="251658240" behindDoc="0" locked="0" layoutInCell="1" allowOverlap="1" wp14:anchorId="216ADD13" wp14:editId="44179F7C">
          <wp:simplePos x="0" y="0"/>
          <wp:positionH relativeFrom="margin">
            <wp:posOffset>2265218</wp:posOffset>
          </wp:positionH>
          <wp:positionV relativeFrom="paragraph">
            <wp:posOffset>-228311</wp:posOffset>
          </wp:positionV>
          <wp:extent cx="1395730" cy="739140"/>
          <wp:effectExtent l="0" t="0" r="0" b="3810"/>
          <wp:wrapTopAndBottom/>
          <wp:docPr id="1180924044" name="Picture 1180924044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924044" name="Picture 1180924044" descr="A close-up of a 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5730" cy="739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C6E15"/>
    <w:multiLevelType w:val="hybridMultilevel"/>
    <w:tmpl w:val="C35E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A26F0"/>
    <w:multiLevelType w:val="hybridMultilevel"/>
    <w:tmpl w:val="13087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75B7C"/>
    <w:multiLevelType w:val="hybridMultilevel"/>
    <w:tmpl w:val="F2868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71102"/>
    <w:multiLevelType w:val="hybridMultilevel"/>
    <w:tmpl w:val="2424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456EB"/>
    <w:multiLevelType w:val="hybridMultilevel"/>
    <w:tmpl w:val="8616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530C6"/>
    <w:multiLevelType w:val="hybridMultilevel"/>
    <w:tmpl w:val="9A4E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417769">
    <w:abstractNumId w:val="4"/>
  </w:num>
  <w:num w:numId="2" w16cid:durableId="1652906802">
    <w:abstractNumId w:val="3"/>
  </w:num>
  <w:num w:numId="3" w16cid:durableId="677735198">
    <w:abstractNumId w:val="2"/>
  </w:num>
  <w:num w:numId="4" w16cid:durableId="1467431510">
    <w:abstractNumId w:val="1"/>
  </w:num>
  <w:num w:numId="5" w16cid:durableId="466092172">
    <w:abstractNumId w:val="0"/>
  </w:num>
  <w:num w:numId="6" w16cid:durableId="20306104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incoln Groves">
    <w15:presenceInfo w15:providerId="AD" w15:userId="S::Lincoln.Groves@sas.com::763b0a4c-e3f1-4fbb-852a-30b38a443758"/>
  </w15:person>
  <w15:person w15:author="Rachel McLawhon">
    <w15:presenceInfo w15:providerId="AD" w15:userId="S::Rachel.McLawhon@sas.com::593b0985-e56a-474e-a804-ccf43ec6cc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01"/>
    <w:rsid w:val="000001C4"/>
    <w:rsid w:val="00002B80"/>
    <w:rsid w:val="00036475"/>
    <w:rsid w:val="00063080"/>
    <w:rsid w:val="00107549"/>
    <w:rsid w:val="00137926"/>
    <w:rsid w:val="00156D94"/>
    <w:rsid w:val="00172006"/>
    <w:rsid w:val="00186AE9"/>
    <w:rsid w:val="001E66E5"/>
    <w:rsid w:val="00220879"/>
    <w:rsid w:val="0024744E"/>
    <w:rsid w:val="002538BD"/>
    <w:rsid w:val="002F1591"/>
    <w:rsid w:val="002F3B49"/>
    <w:rsid w:val="00306802"/>
    <w:rsid w:val="00341C2A"/>
    <w:rsid w:val="00363DE6"/>
    <w:rsid w:val="003946F8"/>
    <w:rsid w:val="003A5E89"/>
    <w:rsid w:val="003D1B3A"/>
    <w:rsid w:val="003D2A4F"/>
    <w:rsid w:val="003F7AB8"/>
    <w:rsid w:val="00407A2C"/>
    <w:rsid w:val="00430573"/>
    <w:rsid w:val="004A64ED"/>
    <w:rsid w:val="004B4CED"/>
    <w:rsid w:val="00534276"/>
    <w:rsid w:val="00575E8B"/>
    <w:rsid w:val="00583B0E"/>
    <w:rsid w:val="005B35D3"/>
    <w:rsid w:val="00615345"/>
    <w:rsid w:val="006157A0"/>
    <w:rsid w:val="006926A8"/>
    <w:rsid w:val="006D4A25"/>
    <w:rsid w:val="006F780A"/>
    <w:rsid w:val="007229E7"/>
    <w:rsid w:val="0073360B"/>
    <w:rsid w:val="00743530"/>
    <w:rsid w:val="007541D5"/>
    <w:rsid w:val="007563C1"/>
    <w:rsid w:val="007C722D"/>
    <w:rsid w:val="00811798"/>
    <w:rsid w:val="008129A7"/>
    <w:rsid w:val="00885F29"/>
    <w:rsid w:val="008C1523"/>
    <w:rsid w:val="008D7085"/>
    <w:rsid w:val="00916D92"/>
    <w:rsid w:val="009535A0"/>
    <w:rsid w:val="00984743"/>
    <w:rsid w:val="009865BA"/>
    <w:rsid w:val="00994584"/>
    <w:rsid w:val="009A23DA"/>
    <w:rsid w:val="009B7445"/>
    <w:rsid w:val="009D008A"/>
    <w:rsid w:val="00A07D01"/>
    <w:rsid w:val="00A43498"/>
    <w:rsid w:val="00AA65D2"/>
    <w:rsid w:val="00AB31EC"/>
    <w:rsid w:val="00AB61CC"/>
    <w:rsid w:val="00AC0CF4"/>
    <w:rsid w:val="00AD4A55"/>
    <w:rsid w:val="00B2680D"/>
    <w:rsid w:val="00B664BC"/>
    <w:rsid w:val="00B83455"/>
    <w:rsid w:val="00BB5EB5"/>
    <w:rsid w:val="00BB666C"/>
    <w:rsid w:val="00BC7CA9"/>
    <w:rsid w:val="00BF789C"/>
    <w:rsid w:val="00C10CA7"/>
    <w:rsid w:val="00C57A23"/>
    <w:rsid w:val="00C61E77"/>
    <w:rsid w:val="00CC21DF"/>
    <w:rsid w:val="00D202DB"/>
    <w:rsid w:val="00D87FDF"/>
    <w:rsid w:val="00DB4DBB"/>
    <w:rsid w:val="00E06504"/>
    <w:rsid w:val="00E07B8F"/>
    <w:rsid w:val="00E1261C"/>
    <w:rsid w:val="00E22AC7"/>
    <w:rsid w:val="00E27A5F"/>
    <w:rsid w:val="00EB45BE"/>
    <w:rsid w:val="00EE174D"/>
    <w:rsid w:val="00F02489"/>
    <w:rsid w:val="00F0253B"/>
    <w:rsid w:val="00F318D0"/>
    <w:rsid w:val="00F76A84"/>
    <w:rsid w:val="00FC41F7"/>
    <w:rsid w:val="00FC7D67"/>
    <w:rsid w:val="00FD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ABA6"/>
  <w15:chartTrackingRefBased/>
  <w15:docId w15:val="{9A6F3CCC-FF18-4C8B-AEF4-B31B20FA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7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D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7D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D0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946F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C7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22D"/>
  </w:style>
  <w:style w:type="paragraph" w:styleId="Footer">
    <w:name w:val="footer"/>
    <w:basedOn w:val="Normal"/>
    <w:link w:val="FooterChar"/>
    <w:uiPriority w:val="99"/>
    <w:unhideWhenUsed/>
    <w:rsid w:val="007C7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22D"/>
  </w:style>
  <w:style w:type="character" w:styleId="CommentReference">
    <w:name w:val="annotation reference"/>
    <w:basedOn w:val="DefaultParagraphFont"/>
    <w:uiPriority w:val="99"/>
    <w:semiHidden/>
    <w:unhideWhenUsed/>
    <w:rsid w:val="003D1B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1B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1B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B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1B3A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FC7D67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8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image" Target="media/image11.png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Completed xmlns="474e9b53-7120-4c6a-9ff0-5d0ee99e8fa3" xsi:nil="true"/>
    <TaxCatchAll xmlns="a6f2ae38-7a66-45e7-9e41-c52c9bd1ae4b" xsi:nil="true"/>
    <lcf76f155ced4ddcb4097134ff3c332f xmlns="474e9b53-7120-4c6a-9ff0-5d0ee99e8fa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2247B6AEE6824EBA5A81E62E743BF4" ma:contentTypeVersion="20" ma:contentTypeDescription="Create a new document." ma:contentTypeScope="" ma:versionID="90fd2adb341e5c00320b1e862e2a427b">
  <xsd:schema xmlns:xsd="http://www.w3.org/2001/XMLSchema" xmlns:xs="http://www.w3.org/2001/XMLSchema" xmlns:p="http://schemas.microsoft.com/office/2006/metadata/properties" xmlns:ns2="474e9b53-7120-4c6a-9ff0-5d0ee99e8fa3" xmlns:ns3="a6f2ae38-7a66-45e7-9e41-c52c9bd1ae4b" targetNamespace="http://schemas.microsoft.com/office/2006/metadata/properties" ma:root="true" ma:fieldsID="d306764eda3250f5bb2766dfe2af31a9" ns2:_="" ns3:_="">
    <xsd:import namespace="474e9b53-7120-4c6a-9ff0-5d0ee99e8fa3"/>
    <xsd:import namespace="a6f2ae38-7a66-45e7-9e41-c52c9bd1a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DateCompleted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9b53-7120-4c6a-9ff0-5d0ee99e8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DateCompleted" ma:index="21" nillable="true" ma:displayName="Date Completed" ma:format="DateOnly" ma:internalName="DateCompleted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fd0e135-c9ac-4e89-9c36-fb2929ad0f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2ae38-7a66-45e7-9e41-c52c9bd1ae4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66f315d8-cd88-4412-8523-0235389ab0ab}" ma:internalName="TaxCatchAll" ma:showField="CatchAllData" ma:web="a6f2ae38-7a66-45e7-9e41-c52c9bd1a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24624D-2CAB-4712-B488-36D9659F0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9710CB-0820-46BE-82F5-6922E92249EC}">
  <ds:schemaRefs>
    <ds:schemaRef ds:uri="http://schemas.microsoft.com/office/2006/metadata/properties"/>
    <ds:schemaRef ds:uri="http://schemas.microsoft.com/office/infopath/2007/PartnerControls"/>
    <ds:schemaRef ds:uri="474e9b53-7120-4c6a-9ff0-5d0ee99e8fa3"/>
    <ds:schemaRef ds:uri="a6f2ae38-7a66-45e7-9e41-c52c9bd1ae4b"/>
  </ds:schemaRefs>
</ds:datastoreItem>
</file>

<file path=customXml/itemProps3.xml><?xml version="1.0" encoding="utf-8"?>
<ds:datastoreItem xmlns:ds="http://schemas.openxmlformats.org/officeDocument/2006/customXml" ds:itemID="{DC21B5EA-9141-4942-ABC7-704742812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9b53-7120-4c6a-9ff0-5d0ee99e8fa3"/>
    <ds:schemaRef ds:uri="a6f2ae38-7a66-45e7-9e41-c52c9bd1a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560</Words>
  <Characters>3192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Links>
    <vt:vector size="12" baseType="variant">
      <vt:variant>
        <vt:i4>7077910</vt:i4>
      </vt:variant>
      <vt:variant>
        <vt:i4>3</vt:i4>
      </vt:variant>
      <vt:variant>
        <vt:i4>0</vt:i4>
      </vt:variant>
      <vt:variant>
        <vt:i4>5</vt:i4>
      </vt:variant>
      <vt:variant>
        <vt:lpwstr>mailto:Lincoln.Groves@sas.com</vt:lpwstr>
      </vt:variant>
      <vt:variant>
        <vt:lpwstr/>
      </vt:variant>
      <vt:variant>
        <vt:i4>3276886</vt:i4>
      </vt:variant>
      <vt:variant>
        <vt:i4>0</vt:i4>
      </vt:variant>
      <vt:variant>
        <vt:i4>0</vt:i4>
      </vt:variant>
      <vt:variant>
        <vt:i4>5</vt:i4>
      </vt:variant>
      <vt:variant>
        <vt:lpwstr>mailto:Rachel.McLawhon@sas.com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Furbee</dc:creator>
  <cp:keywords/>
  <dc:description/>
  <cp:lastModifiedBy>Rachel McLawhon</cp:lastModifiedBy>
  <cp:revision>33</cp:revision>
  <dcterms:created xsi:type="dcterms:W3CDTF">2025-04-10T23:25:00Z</dcterms:created>
  <dcterms:modified xsi:type="dcterms:W3CDTF">2025-04-15T15:15:00Z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0x010100512247B6AEE6824EBA5A81E62E743BF4</vt:lpwstr>
  </property>
  <property fmtid="{D5CDD505-2E9C-101B-9397-08002B2CF9AE}" pid="3" name="MediaServiceImageTags">
    <vt:lpwstr/>
  </property>
</Properties>
</file>